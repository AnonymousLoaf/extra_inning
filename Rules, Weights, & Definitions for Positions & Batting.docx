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Guidelines and</w:t>
      </w:r>
      <w:r w:rsidDel="00000000" w:rsidR="00000000" w:rsidRPr="00000000">
        <w:rPr>
          <w:rFonts w:ascii="Times New Roman" w:cs="Times New Roman" w:eastAsia="Times New Roman" w:hAnsi="Times New Roman"/>
          <w:b w:val="1"/>
          <w:color w:val="000000"/>
          <w:sz w:val="28"/>
          <w:szCs w:val="28"/>
          <w:highlight w:val="white"/>
          <w:rtl w:val="0"/>
        </w:rPr>
        <w:t xml:space="preserve"> Definitions for Positions &amp; Battin</w:t>
      </w:r>
      <w:r w:rsidDel="00000000" w:rsidR="00000000" w:rsidRPr="00000000">
        <w:rPr>
          <w:rFonts w:ascii="Times New Roman" w:cs="Times New Roman" w:eastAsia="Times New Roman" w:hAnsi="Times New Roman"/>
          <w:b w:val="1"/>
          <w:sz w:val="28"/>
          <w:szCs w:val="28"/>
          <w:highlight w:val="white"/>
          <w:rtl w:val="0"/>
        </w:rPr>
        <w:t xml:space="preserve">g</w:t>
      </w:r>
    </w:p>
    <w:p w:rsidR="00000000" w:rsidDel="00000000" w:rsidP="00000000" w:rsidRDefault="00000000" w:rsidRPr="00000000" w14:paraId="00000002">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03">
      <w:pPr>
        <w:numPr>
          <w:ilvl w:val="0"/>
          <w:numId w:val="13"/>
        </w:numPr>
        <w:spacing w:after="0" w:afterAutospacing="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Since we are ranking by position, we look at the defensive stats first and then the offensive stats second. </w:t>
      </w:r>
    </w:p>
    <w:p w:rsidR="00000000" w:rsidDel="00000000" w:rsidP="00000000" w:rsidRDefault="00000000" w:rsidRPr="00000000" w14:paraId="00000004">
      <w:pPr>
        <w:numPr>
          <w:ilvl w:val="0"/>
          <w:numId w:val="13"/>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Players that are not pitchers, we use their Defensive and Hitting stats.  </w:t>
      </w:r>
      <w:r w:rsidDel="00000000" w:rsidR="00000000" w:rsidRPr="00000000">
        <w:rPr>
          <w:rtl w:val="0"/>
        </w:rPr>
      </w:r>
    </w:p>
    <w:p w:rsidR="00000000" w:rsidDel="00000000" w:rsidP="00000000" w:rsidRDefault="00000000" w:rsidRPr="00000000" w14:paraId="00000005">
      <w:pPr>
        <w:spacing w:line="276" w:lineRule="auto"/>
        <w:ind w:left="720" w:firstLine="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 DEFENSE [Infielders &amp; Outfielders] ***</w:t>
      </w:r>
    </w:p>
    <w:p w:rsidR="00000000" w:rsidDel="00000000" w:rsidP="00000000" w:rsidRDefault="00000000" w:rsidRPr="00000000" w14:paraId="00000007">
      <w:pPr>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before="28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Fielding % = </w:t>
      </w:r>
      <w:r w:rsidDel="00000000" w:rsidR="00000000" w:rsidRPr="00000000">
        <w:rPr>
          <w:rFonts w:ascii="Times New Roman" w:cs="Times New Roman" w:eastAsia="Times New Roman" w:hAnsi="Times New Roman"/>
          <w:b w:val="1"/>
          <w:i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most important stat considered</w:t>
      </w:r>
      <w:sdt>
        <w:sdtPr>
          <w:tag w:val="goog_rdk_0"/>
        </w:sdtPr>
        <w:sdtContent>
          <w:ins w:author="Stephanie Mike" w:id="0" w:date="2024-05-03T12:36:26Z"/>
          <w:sdt>
            <w:sdtPr>
              <w:tag w:val="goog_rdk_1"/>
            </w:sdtPr>
            <w:sdtContent>
              <w:commentRangeStart w:id="0"/>
            </w:sdtContent>
          </w:sdt>
          <w:ins w:author="Stephanie Mike" w:id="0" w:date="2024-05-03T12:36:26Z">
            <w:r w:rsidDel="00000000" w:rsidR="00000000" w:rsidRPr="00000000">
              <w:rPr>
                <w:rFonts w:ascii="Times New Roman" w:cs="Times New Roman" w:eastAsia="Times New Roman" w:hAnsi="Times New Roman"/>
                <w:b w:val="1"/>
                <w:i w:val="1"/>
                <w:color w:val="000000"/>
                <w:sz w:val="24"/>
                <w:szCs w:val="24"/>
                <w:rtl w:val="0"/>
              </w:rPr>
              <w:t xml:space="preserve">, if they have had a quality number of TC in the field</w:t>
            </w:r>
          </w:ins>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TCs  -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A">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Assists -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 -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tl w:val="0"/>
        </w:rPr>
      </w:r>
    </w:p>
    <w:p w:rsidR="00000000" w:rsidDel="00000000" w:rsidP="00000000" w:rsidRDefault="00000000" w:rsidRPr="00000000" w14:paraId="0000000C">
      <w:pPr>
        <w:numPr>
          <w:ilvl w:val="0"/>
          <w:numId w:val="2"/>
        </w:numPr>
        <w:shd w:fill="ffffff" w:val="clear"/>
        <w:spacing w:after="280" w:before="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Arm Velo</w:t>
      </w:r>
    </w:p>
    <w:p w:rsidR="00000000" w:rsidDel="00000000" w:rsidP="00000000" w:rsidRDefault="00000000" w:rsidRPr="00000000" w14:paraId="0000000D">
      <w:pPr>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The TCs, Assists, and POs are compared against the FLD%</w:t>
      </w:r>
    </w:p>
    <w:p w:rsidR="00000000" w:rsidDel="00000000" w:rsidP="00000000" w:rsidRDefault="00000000" w:rsidRPr="00000000" w14:paraId="0000000E">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Example</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Two people playing softball and both people have the same FLD%, but one person has had higher TCs, the person with more TCs is ranked </w:t>
      </w:r>
      <w:sdt>
        <w:sdtPr>
          <w:tag w:val="goog_rdk_2"/>
        </w:sdtPr>
        <w:sdtContent>
          <w:commentRangeStart w:id="1"/>
        </w:sdtContent>
      </w:sdt>
      <w:sdt>
        <w:sdtPr>
          <w:tag w:val="goog_rdk_3"/>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better</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Assists + PO </w:t>
      </w:r>
      <w:r w:rsidDel="00000000" w:rsidR="00000000" w:rsidRPr="00000000">
        <w:rPr>
          <w:rFonts w:ascii="Times New Roman" w:cs="Times New Roman" w:eastAsia="Times New Roman" w:hAnsi="Times New Roman"/>
          <w:sz w:val="24"/>
          <w:szCs w:val="24"/>
          <w:highlight w:val="white"/>
          <w:rtl w:val="0"/>
        </w:rPr>
        <w:t xml:space="preserve"> = Fielding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Chances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If the assists + POs are less than the TCs then the fielding % sent to us is correct.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If the assists + PO = the same number of the TCs, then the player has a perfect fielding %.</w:t>
      </w:r>
    </w:p>
    <w:p w:rsidR="00000000" w:rsidDel="00000000" w:rsidP="00000000" w:rsidRDefault="00000000" w:rsidRPr="00000000" w14:paraId="00000018">
      <w:pP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Fielding Percentage = FLD%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Number of attempts that resulted in an out compared to the number of total attempts.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Formula: (Putouts + Assists) / (Putouts + Assists + Errors)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Good = .990 and above</w:t>
      </w:r>
    </w:p>
    <w:p w:rsidR="00000000" w:rsidDel="00000000" w:rsidP="00000000" w:rsidRDefault="00000000" w:rsidRPr="00000000" w14:paraId="0000001D">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Total Chances = TCs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Putouts plus assists plus errors; total chances offered; not total chances accepted.</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Formula: (Assist + Putouts + Errors)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Assists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times a defensive player assisted on an out. Not counted if the play results in an error. </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 Batter hits a ball to the shortstop who throws to first base, where the batter is out. The shortstop gets an assist.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9">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Put Outs = </w:t>
      </w:r>
      <w:sdt>
        <w:sdtPr>
          <w:tag w:val="goog_rdk_4"/>
        </w:sdtPr>
        <w:sdtContent>
          <w:commentRangeStart w:id="3"/>
        </w:sdtContent>
      </w:sdt>
      <w:r w:rsidDel="00000000" w:rsidR="00000000" w:rsidRPr="00000000">
        <w:rPr>
          <w:rFonts w:ascii="Times New Roman" w:cs="Times New Roman" w:eastAsia="Times New Roman" w:hAnsi="Times New Roman"/>
          <w:b w:val="1"/>
          <w:color w:val="000000"/>
          <w:sz w:val="24"/>
          <w:szCs w:val="24"/>
          <w:highlight w:val="white"/>
          <w:rtl w:val="0"/>
        </w:rPr>
        <w:t xml:space="preserve">PO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times a defensive player was the final player in a play, which resulted in an out.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Ideally, the higher, the better because it shows us all the opportunities the player had.</w:t>
      </w:r>
    </w:p>
    <w:p w:rsidR="00000000" w:rsidDel="00000000" w:rsidP="00000000" w:rsidRDefault="00000000" w:rsidRPr="00000000" w14:paraId="0000002D">
      <w:pPr>
        <w:rPr>
          <w:rFonts w:ascii="Aptos" w:cs="Aptos" w:eastAsia="Aptos" w:hAnsi="Aptos"/>
          <w:color w:val="000000"/>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Arm </w:t>
      </w: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b w:val="1"/>
          <w:color w:val="000000"/>
          <w:sz w:val="24"/>
          <w:szCs w:val="24"/>
          <w:highlight w:val="white"/>
          <w:rtl w:val="0"/>
        </w:rPr>
        <w:t xml:space="preserve">elo = throwing </w:t>
      </w:r>
      <w:sdt>
        <w:sdtPr>
          <w:tag w:val="goog_rdk_5"/>
        </w:sdtPr>
        <w:sdtContent>
          <w:commentRangeStart w:id="4"/>
        </w:sdtContent>
      </w:sdt>
      <w:r w:rsidDel="00000000" w:rsidR="00000000" w:rsidRPr="00000000">
        <w:rPr>
          <w:rFonts w:ascii="Times New Roman" w:cs="Times New Roman" w:eastAsia="Times New Roman" w:hAnsi="Times New Roman"/>
          <w:b w:val="1"/>
          <w:color w:val="000000"/>
          <w:sz w:val="24"/>
          <w:szCs w:val="24"/>
          <w:highlight w:val="white"/>
          <w:rtl w:val="0"/>
        </w:rPr>
        <w:t xml:space="preserve">speed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PITCHERS ***</w:t>
      </w:r>
      <w:r w:rsidDel="00000000" w:rsidR="00000000" w:rsidRPr="00000000">
        <w:rPr>
          <w:rtl w:val="0"/>
        </w:rPr>
      </w:r>
    </w:p>
    <w:p w:rsidR="00000000" w:rsidDel="00000000" w:rsidP="00000000" w:rsidRDefault="00000000" w:rsidRPr="00000000" w14:paraId="0000003E">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(Innings Pitched) - </w:t>
      </w: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15"/>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BB (walks)  - </w:t>
      </w:r>
      <w:r w:rsidDel="00000000" w:rsidR="00000000" w:rsidRPr="00000000">
        <w:rPr>
          <w:rFonts w:ascii="Times New Roman" w:cs="Times New Roman" w:eastAsia="Times New Roman" w:hAnsi="Times New Roman"/>
          <w:b w:val="1"/>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15"/>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(strikeouts) -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ERA -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p>
    <w:p w:rsidR="00000000" w:rsidDel="00000000" w:rsidP="00000000" w:rsidRDefault="00000000" w:rsidRPr="00000000" w14:paraId="00000042">
      <w:pPr>
        <w:numPr>
          <w:ilvl w:val="0"/>
          <w:numId w:val="15"/>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 -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p>
    <w:p w:rsidR="00000000" w:rsidDel="00000000" w:rsidP="00000000" w:rsidRDefault="00000000" w:rsidRPr="00000000" w14:paraId="00000043">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BAA (batting avg against) -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15"/>
        </w:numPr>
        <w:shd w:fill="ffffff" w:val="clea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[Note: MaxPreps calls the BAA as OBA; offensive batting average against]</w:t>
      </w:r>
      <w:r w:rsidDel="00000000" w:rsidR="00000000" w:rsidRPr="00000000">
        <w:rPr>
          <w:rtl w:val="0"/>
        </w:rPr>
      </w:r>
    </w:p>
    <w:p w:rsidR="00000000" w:rsidDel="00000000" w:rsidP="00000000" w:rsidRDefault="00000000" w:rsidRPr="00000000" w14:paraId="00000045">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Fastball speed – specific to only pitchers</w:t>
      </w:r>
    </w:p>
    <w:p w:rsidR="00000000" w:rsidDel="00000000" w:rsidP="00000000" w:rsidRDefault="00000000" w:rsidRPr="00000000" w14:paraId="00000046">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Change-up speed – specific to only pitchers</w:t>
      </w:r>
    </w:p>
    <w:p w:rsidR="00000000" w:rsidDel="00000000" w:rsidP="00000000" w:rsidRDefault="00000000" w:rsidRPr="00000000" w14:paraId="00000047">
      <w:pPr>
        <w:shd w:fill="ffffff" w:val="clea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SPEED:</w:t>
      </w:r>
      <w:r w:rsidDel="00000000" w:rsidR="00000000" w:rsidRPr="00000000">
        <w:rPr>
          <w:rFonts w:ascii="Times New Roman" w:cs="Times New Roman" w:eastAsia="Times New Roman" w:hAnsi="Times New Roman"/>
          <w:color w:val="000000"/>
          <w:sz w:val="24"/>
          <w:szCs w:val="24"/>
          <w:rtl w:val="0"/>
        </w:rPr>
        <w:t xml:space="preserve"> Fastball speed should be 10mph higher than change-up speed. The more these speeds are different, the better.</w:t>
      </w:r>
    </w:p>
    <w:p w:rsidR="00000000" w:rsidDel="00000000" w:rsidP="00000000" w:rsidRDefault="00000000" w:rsidRPr="00000000" w14:paraId="0000004A">
      <w:pPr>
        <w:shd w:fill="ffffff" w:val="clea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NOTE</w:t>
      </w:r>
      <w:r w:rsidDel="00000000" w:rsidR="00000000" w:rsidRPr="00000000">
        <w:rPr>
          <w:rFonts w:ascii="Times New Roman" w:cs="Times New Roman" w:eastAsia="Times New Roman" w:hAnsi="Times New Roman"/>
          <w:sz w:val="24"/>
          <w:szCs w:val="24"/>
          <w:rtl w:val="0"/>
        </w:rPr>
        <w:t xml:space="preserve">: You want the strikes (K) to be higher than the walks (BB).</w:t>
      </w:r>
    </w:p>
    <w:p w:rsidR="00000000" w:rsidDel="00000000" w:rsidP="00000000" w:rsidRDefault="00000000" w:rsidRPr="00000000" w14:paraId="0000004B">
      <w:pPr>
        <w:shd w:fill="ffffff" w:val="clea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The ERA and WHIPS  = Most Important Stats &amp; Equally Important</w:t>
      </w:r>
    </w:p>
    <w:p w:rsidR="00000000" w:rsidDel="00000000" w:rsidP="00000000" w:rsidRDefault="00000000" w:rsidRPr="00000000" w14:paraId="0000004D">
      <w:pPr>
        <w:shd w:fill="ffffff" w:val="clea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Amazing = lots of innings pitched and a lot of K (strikeouts), and low ERA </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Earned Run Average = ERA [equally important to WHIP]</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average number of runs given up by a pitcher during a game.</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with the innings pitched. Did the pitcher allow so many runs in the game on a per inning basis?</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(Earned Runs </w:t>
      </w:r>
      <w:r w:rsidDel="00000000" w:rsidR="00000000" w:rsidRPr="00000000">
        <w:rPr>
          <w:rFonts w:ascii="Times New Roman" w:cs="Times New Roman" w:eastAsia="Times New Roman" w:hAnsi="Times New Roman"/>
          <w:sz w:val="24"/>
          <w:szCs w:val="24"/>
          <w:rtl w:val="0"/>
        </w:rPr>
        <w:t xml:space="preserve">multiplied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Innings Per Game) / (Innings Pitched)</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 below 1.00 &amp; below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hd w:fill="ffffff" w:val="clear"/>
        <w:spacing w:after="280" w:before="28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Batting Average Against = BAA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statistic that measures a pitcher’s ability to prevent hits during official at-bats. It can be described as the league’s hitters’ combined batting average against the pitcher.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(Hits / AB (at-bats)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correlate to the ERA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 lower, the better but if it’s high, rely more on the ERA.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 is best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280" w:before="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Strikeouts = K</w:t>
      </w:r>
    </w:p>
    <w:p w:rsidR="00000000" w:rsidDel="00000000" w:rsidP="00000000" w:rsidRDefault="00000000" w:rsidRPr="00000000" w14:paraId="0000005D">
      <w:pPr>
        <w:numPr>
          <w:ilvl w:val="0"/>
          <w:numId w:val="1"/>
        </w:numPr>
        <w:shd w:fill="ffffff" w:val="clea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trikeouts. </w:t>
      </w:r>
    </w:p>
    <w:p w:rsidR="00000000" w:rsidDel="00000000" w:rsidP="00000000" w:rsidRDefault="00000000" w:rsidRPr="00000000" w14:paraId="0000005E">
      <w:pPr>
        <w:numPr>
          <w:ilvl w:val="0"/>
          <w:numId w:val="1"/>
        </w:numPr>
        <w:shd w:fill="ffffff" w:val="clear"/>
        <w:spacing w:after="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strikeouts, the better</w:t>
      </w:r>
    </w:p>
    <w:p w:rsidR="00000000" w:rsidDel="00000000" w:rsidP="00000000" w:rsidRDefault="00000000" w:rsidRPr="00000000" w14:paraId="0000005F">
      <w:pPr>
        <w:shd w:fill="ffffff" w:val="clear"/>
        <w:spacing w:after="2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Walks = BB</w:t>
      </w:r>
    </w:p>
    <w:p w:rsidR="00000000" w:rsidDel="00000000" w:rsidP="00000000" w:rsidRDefault="00000000" w:rsidRPr="00000000" w14:paraId="00000061">
      <w:pPr>
        <w:numPr>
          <w:ilvl w:val="0"/>
          <w:numId w:val="12"/>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batter is awarded first base as a result of the balls being thrown outside the strike zone. </w:t>
      </w:r>
    </w:p>
    <w:p w:rsidR="00000000" w:rsidDel="00000000" w:rsidP="00000000" w:rsidRDefault="00000000" w:rsidRPr="00000000" w14:paraId="00000062">
      <w:pPr>
        <w:numPr>
          <w:ilvl w:val="0"/>
          <w:numId w:val="12"/>
        </w:numPr>
        <w:shd w:fill="ffffff" w:val="clear"/>
        <w:spacing w:after="28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lower the walks, the better</w:t>
      </w:r>
    </w:p>
    <w:p w:rsidR="00000000" w:rsidDel="00000000" w:rsidP="00000000" w:rsidRDefault="00000000" w:rsidRPr="00000000" w14:paraId="00000063">
      <w:pPr>
        <w:shd w:fill="ffffff" w:val="clea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after="280" w:before="28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With Hitters In Scoring Position = WHIP [equally as important to ERA]</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number of walks and hits allowed by the pitcher per inning.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(Hits + Walks) / Innings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 is best score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Innings Pitched </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many innings the pitcher has pitched throughout a game, season, or year. </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Gives a better idea of how much the pitcher is pitching which can allow us to evaluate the statistics fairly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Arm Velo = throwing </w:t>
      </w:r>
      <w:sdt>
        <w:sdtPr>
          <w:tag w:val="goog_rdk_6"/>
        </w:sdtPr>
        <w:sdtContent>
          <w:commentRangeStart w:id="5"/>
        </w:sdtContent>
      </w:sdt>
      <w:r w:rsidDel="00000000" w:rsidR="00000000" w:rsidRPr="00000000">
        <w:rPr>
          <w:rFonts w:ascii="Times New Roman" w:cs="Times New Roman" w:eastAsia="Times New Roman" w:hAnsi="Times New Roman"/>
          <w:b w:val="1"/>
          <w:sz w:val="24"/>
          <w:szCs w:val="24"/>
          <w:highlight w:val="white"/>
          <w:rtl w:val="0"/>
        </w:rPr>
        <w:t xml:space="preserve">speed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numPr>
          <w:ilvl w:val="0"/>
          <w:numId w:val="1"/>
        </w:numPr>
        <w:spacing w:after="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Fastball speed</w:t>
      </w:r>
    </w:p>
    <w:p w:rsidR="00000000" w:rsidDel="00000000" w:rsidP="00000000" w:rsidRDefault="00000000" w:rsidRPr="00000000" w14:paraId="00000071">
      <w:pPr>
        <w:numPr>
          <w:ilvl w:val="0"/>
          <w:numId w:val="1"/>
        </w:numPr>
        <w:spacing w:after="0" w:line="278.0000000000000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Change-up speed. (single number)</w:t>
      </w:r>
    </w:p>
    <w:p w:rsidR="00000000" w:rsidDel="00000000" w:rsidP="00000000" w:rsidRDefault="00000000" w:rsidRPr="00000000" w14:paraId="00000072">
      <w:pPr>
        <w:numPr>
          <w:ilvl w:val="1"/>
          <w:numId w:val="1"/>
        </w:numPr>
        <w:spacing w:after="0" w:line="278.0000000000000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Generally thrown 8-15 mph slower than the fastball speed</w:t>
      </w:r>
    </w:p>
    <w:p w:rsidR="00000000" w:rsidDel="00000000" w:rsidP="00000000" w:rsidRDefault="00000000" w:rsidRPr="00000000" w14:paraId="00000073">
      <w:pPr>
        <w:numPr>
          <w:ilvl w:val="1"/>
          <w:numId w:val="1"/>
        </w:numPr>
        <w:spacing w:after="0" w:line="278.0000000000000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Fastball and change-up speed will be separated into their own columns</w:t>
      </w:r>
    </w:p>
    <w:p w:rsidR="00000000" w:rsidDel="00000000" w:rsidP="00000000" w:rsidRDefault="00000000" w:rsidRPr="00000000" w14:paraId="00000074">
      <w:pPr>
        <w:numPr>
          <w:ilvl w:val="1"/>
          <w:numId w:val="1"/>
        </w:numPr>
        <w:spacing w:after="0" w:line="278.0000000000000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Teach the fastball and change-up columns to talk to each other.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CATCHERS ***</w:t>
      </w:r>
    </w:p>
    <w:p w:rsidR="00000000" w:rsidDel="00000000" w:rsidP="00000000" w:rsidRDefault="00000000" w:rsidRPr="00000000" w14:paraId="0000007C">
      <w:pPr>
        <w:numPr>
          <w:ilvl w:val="0"/>
          <w:numId w:val="15"/>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SB-ATT [stolen bases &amp; attempts] - whole number </w:t>
      </w: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6-9 [Right # will always be bigger than the number on the left] Ideal is 0-9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0"/>
          <w:numId w:val="15"/>
        </w:numPr>
        <w:shd w:fill="ffffff" w:val="clear"/>
        <w:spacing w:after="0" w:before="0" w:line="24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Pop-Time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numPr>
          <w:ilvl w:val="0"/>
          <w:numId w:val="15"/>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Arm Velo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most important stat considered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Pop-Time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time elapsed from the moment the pitch hits the catcher’s mitt to the moment the intended fielder is projected to receive the throw at the center of the base.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lower the pop-time, the better.</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sub 2 second pop time is optimal</w:t>
      </w:r>
    </w:p>
    <w:p w:rsidR="00000000" w:rsidDel="00000000" w:rsidP="00000000" w:rsidRDefault="00000000" w:rsidRPr="00000000" w14:paraId="00000084">
      <w:pPr>
        <w:spacing w:line="276"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Arm </w:t>
      </w: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b w:val="1"/>
          <w:color w:val="000000"/>
          <w:sz w:val="24"/>
          <w:szCs w:val="24"/>
          <w:highlight w:val="white"/>
          <w:rtl w:val="0"/>
        </w:rPr>
        <w:t xml:space="preserve">elo = overhand throwing speed</w:t>
      </w:r>
    </w:p>
    <w:p w:rsidR="00000000" w:rsidDel="00000000" w:rsidP="00000000" w:rsidRDefault="00000000" w:rsidRPr="00000000" w14:paraId="00000086">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BATTING ***</w:t>
      </w:r>
    </w:p>
    <w:p w:rsidR="00000000" w:rsidDel="00000000" w:rsidP="00000000" w:rsidRDefault="00000000" w:rsidRPr="00000000" w14:paraId="00000098">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 Appearances (PA) [going up to plate. If you walk or get hit by a pitcher, it’s not considered an ‘at bat’ </w:t>
      </w:r>
    </w:p>
    <w:p w:rsidR="00000000" w:rsidDel="00000000" w:rsidP="00000000" w:rsidRDefault="00000000" w:rsidRPr="00000000" w14:paraId="00000099">
      <w:pPr>
        <w:numPr>
          <w:ilvl w:val="0"/>
          <w:numId w:val="17"/>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Bats </w:t>
      </w:r>
      <w:r w:rsidDel="00000000" w:rsidR="00000000" w:rsidRPr="00000000">
        <w:rPr>
          <w:rFonts w:ascii="Times New Roman" w:cs="Times New Roman" w:eastAsia="Times New Roman" w:hAnsi="Times New Roman"/>
          <w:b w:val="1"/>
          <w:i w:val="1"/>
          <w:sz w:val="24"/>
          <w:szCs w:val="24"/>
          <w:u w:val="single"/>
          <w:rtl w:val="0"/>
        </w:rPr>
        <w:t xml:space="preserve">4th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9A">
      <w:pPr>
        <w:numPr>
          <w:ilvl w:val="0"/>
          <w:numId w:val="17"/>
        </w:numPr>
        <w:shd w:fill="ffffff" w:val="clear"/>
        <w:spacing w:after="0" w:before="0" w:before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AVG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 #1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[sub 1 number]</w:t>
      </w:r>
    </w:p>
    <w:p w:rsidR="00000000" w:rsidDel="00000000" w:rsidP="00000000" w:rsidRDefault="00000000" w:rsidRPr="00000000" w14:paraId="0000009B">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OBP </w:t>
      </w:r>
      <w:r w:rsidDel="00000000" w:rsidR="00000000" w:rsidRPr="00000000">
        <w:rPr>
          <w:rFonts w:ascii="Times New Roman" w:cs="Times New Roman" w:eastAsia="Times New Roman" w:hAnsi="Times New Roman"/>
          <w:i w:val="1"/>
          <w:sz w:val="24"/>
          <w:szCs w:val="24"/>
          <w:rtl w:val="0"/>
        </w:rPr>
        <w:t xml:space="preserve">[this is a percentage] </w:t>
      </w:r>
      <w:r w:rsidDel="00000000" w:rsidR="00000000" w:rsidRPr="00000000">
        <w:rPr>
          <w:rFonts w:ascii="Times New Roman" w:cs="Times New Roman" w:eastAsia="Times New Roman" w:hAnsi="Times New Roman"/>
          <w:b w:val="1"/>
          <w:i w:val="1"/>
          <w:sz w:val="24"/>
          <w:szCs w:val="24"/>
          <w:u w:val="single"/>
          <w:rtl w:val="0"/>
        </w:rPr>
        <w:t xml:space="preserve">3rd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9C">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 </w:t>
      </w:r>
      <w:r w:rsidDel="00000000" w:rsidR="00000000" w:rsidRPr="00000000">
        <w:rPr>
          <w:rFonts w:ascii="Times New Roman" w:cs="Times New Roman" w:eastAsia="Times New Roman" w:hAnsi="Times New Roman"/>
          <w:i w:val="1"/>
          <w:sz w:val="24"/>
          <w:szCs w:val="24"/>
          <w:rtl w:val="0"/>
        </w:rPr>
        <w:t xml:space="preserve">[this is a percentage] </w:t>
      </w:r>
      <w:r w:rsidDel="00000000" w:rsidR="00000000" w:rsidRPr="00000000">
        <w:rPr>
          <w:rFonts w:ascii="Times New Roman" w:cs="Times New Roman" w:eastAsia="Times New Roman" w:hAnsi="Times New Roman"/>
          <w:b w:val="1"/>
          <w:i w:val="1"/>
          <w:sz w:val="24"/>
          <w:szCs w:val="24"/>
          <w:u w:val="single"/>
          <w:rtl w:val="0"/>
        </w:rPr>
        <w:t xml:space="preserve">2nd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9D">
      <w:pPr>
        <w:numPr>
          <w:ilvl w:val="0"/>
          <w:numId w:val="17"/>
        </w:numPr>
        <w:shd w:fill="ffffff"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Hits </w:t>
      </w:r>
      <w:r w:rsidDel="00000000" w:rsidR="00000000" w:rsidRPr="00000000">
        <w:rPr>
          <w:rFonts w:ascii="Times New Roman" w:cs="Times New Roman" w:eastAsia="Times New Roman" w:hAnsi="Times New Roman"/>
          <w:b w:val="1"/>
          <w:i w:val="1"/>
          <w:sz w:val="24"/>
          <w:szCs w:val="24"/>
          <w:u w:val="single"/>
          <w:rtl w:val="0"/>
        </w:rPr>
        <w:t xml:space="preserve">6th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9E">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Doubles</w:t>
      </w:r>
    </w:p>
    <w:p w:rsidR="00000000" w:rsidDel="00000000" w:rsidP="00000000" w:rsidRDefault="00000000" w:rsidRPr="00000000" w14:paraId="0000009F">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Triples</w:t>
      </w:r>
    </w:p>
    <w:p w:rsidR="00000000" w:rsidDel="00000000" w:rsidP="00000000" w:rsidRDefault="00000000" w:rsidRPr="00000000" w14:paraId="000000A0">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Homeruns</w:t>
      </w:r>
    </w:p>
    <w:p w:rsidR="00000000" w:rsidDel="00000000" w:rsidP="00000000" w:rsidRDefault="00000000" w:rsidRPr="00000000" w14:paraId="000000A1">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w:t>
      </w:r>
    </w:p>
    <w:p w:rsidR="00000000" w:rsidDel="00000000" w:rsidP="00000000" w:rsidRDefault="00000000" w:rsidRPr="00000000" w14:paraId="000000A2">
      <w:pPr>
        <w:numPr>
          <w:ilvl w:val="0"/>
          <w:numId w:val="17"/>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Strikeouts </w:t>
      </w:r>
      <w:r w:rsidDel="00000000" w:rsidR="00000000" w:rsidRPr="00000000">
        <w:rPr>
          <w:rFonts w:ascii="Times New Roman" w:cs="Times New Roman" w:eastAsia="Times New Roman" w:hAnsi="Times New Roman"/>
          <w:b w:val="1"/>
          <w:i w:val="1"/>
          <w:sz w:val="24"/>
          <w:szCs w:val="24"/>
          <w:u w:val="single"/>
          <w:rtl w:val="0"/>
        </w:rPr>
        <w:t xml:space="preserve">5th most important stat considered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A3">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8.00000000000006" w:lineRule="auto"/>
        <w:ind w:left="720" w:firstLine="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The OBP, OPS, &amp; QAB% is compared against the BA</w:t>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OBP + Slugging = OPS</w:t>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AB">
      <w:pPr>
        <w:spacing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people playing softball and both people have the same AVG%, but one person has had higher At-Bats, then the person with more At-Bats is ranked better.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Batting Average [AVG]</w:t>
      </w:r>
    </w:p>
    <w:p w:rsidR="00000000" w:rsidDel="00000000" w:rsidP="00000000" w:rsidRDefault="00000000" w:rsidRPr="00000000" w14:paraId="000000AE">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times a player has been up to bat. Not counting the times, the plate appearance resulted in a walk, hit by pitch, sacrifice bunt, or sacrifice fly. Determined by dividing a player's hits by her total AB (at-bats) for a number between zero .000 and one. </w:t>
      </w:r>
    </w:p>
    <w:p w:rsidR="00000000" w:rsidDel="00000000" w:rsidP="00000000" w:rsidRDefault="00000000" w:rsidRPr="00000000" w14:paraId="000000AF">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BA = .280 and .300 [good] </w:t>
      </w:r>
    </w:p>
    <w:p w:rsidR="00000000" w:rsidDel="00000000" w:rsidP="00000000" w:rsidRDefault="00000000" w:rsidRPr="00000000" w14:paraId="000000B0">
      <w:pPr>
        <w:numPr>
          <w:ilvl w:val="0"/>
          <w:numId w:val="8"/>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is above .300, for a high school athlete</w:t>
      </w:r>
    </w:p>
    <w:p w:rsidR="00000000" w:rsidDel="00000000" w:rsidP="00000000" w:rsidRDefault="00000000" w:rsidRPr="00000000" w14:paraId="000000B1">
      <w:pPr>
        <w:numPr>
          <w:ilvl w:val="0"/>
          <w:numId w:val="8"/>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Exceptional BA = .500</w:t>
      </w:r>
    </w:p>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 Base Percentage [OBP]</w:t>
      </w:r>
    </w:p>
    <w:p w:rsidR="00000000" w:rsidDel="00000000" w:rsidP="00000000" w:rsidRDefault="00000000" w:rsidRPr="00000000" w14:paraId="000000B4">
      <w:pPr>
        <w:numPr>
          <w:ilvl w:val="0"/>
          <w:numId w:val="9"/>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OBP refers to how frequently a batter reaches base per plate appearance. Time on base includes hits, walks, and hit-by-pitches, but does not include the errors, times reached on a fielder’s choice or a dropped third strike. </w:t>
      </w:r>
    </w:p>
    <w:p w:rsidR="00000000" w:rsidDel="00000000" w:rsidP="00000000" w:rsidRDefault="00000000" w:rsidRPr="00000000" w14:paraId="000000B5">
      <w:pPr>
        <w:numPr>
          <w:ilvl w:val="0"/>
          <w:numId w:val="9"/>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OBP = .300 or more</w:t>
      </w:r>
    </w:p>
    <w:p w:rsidR="00000000" w:rsidDel="00000000" w:rsidP="00000000" w:rsidRDefault="00000000" w:rsidRPr="00000000" w14:paraId="000000B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On-Base Plus Slugging [OPS]</w:t>
      </w:r>
    </w:p>
    <w:p w:rsidR="00000000" w:rsidDel="00000000" w:rsidP="00000000" w:rsidRDefault="00000000" w:rsidRPr="00000000" w14:paraId="000000B8">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On-base percentage plus slugging percentage. </w:t>
      </w:r>
    </w:p>
    <w:p w:rsidR="00000000" w:rsidDel="00000000" w:rsidP="00000000" w:rsidRDefault="00000000" w:rsidRPr="00000000" w14:paraId="000000B9">
      <w:pPr>
        <w:numPr>
          <w:ilvl w:val="1"/>
          <w:numId w:val="10"/>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Slugging % = total number of bases a batter reaches divided by at-bats (AB)</w:t>
      </w:r>
    </w:p>
    <w:p w:rsidR="00000000" w:rsidDel="00000000" w:rsidP="00000000" w:rsidRDefault="00000000" w:rsidRPr="00000000" w14:paraId="000000BA">
      <w:pPr>
        <w:numPr>
          <w:ilvl w:val="0"/>
          <w:numId w:val="10"/>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 .500 or more</w:t>
      </w:r>
    </w:p>
    <w:p w:rsidR="00000000" w:rsidDel="00000000" w:rsidP="00000000" w:rsidRDefault="00000000" w:rsidRPr="00000000" w14:paraId="000000BB">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spacing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Quality At-Bat Percentage [QAB%]</w:t>
      </w:r>
    </w:p>
    <w:p w:rsidR="00000000" w:rsidDel="00000000" w:rsidP="00000000" w:rsidRDefault="00000000" w:rsidRPr="00000000" w14:paraId="000000C0">
      <w:pPr>
        <w:numPr>
          <w:ilvl w:val="0"/>
          <w:numId w:val="14"/>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at-bat that makes a positive contribution towards the team goal. There are multiple ways to have a QAB% (hit &amp; run, sac bunt, sac drag, squeeze) Executing a bunt for a hit, walk, HBP, or Catcher’s interference. </w:t>
      </w:r>
    </w:p>
    <w:p w:rsidR="00000000" w:rsidDel="00000000" w:rsidP="00000000" w:rsidRDefault="00000000" w:rsidRPr="00000000" w14:paraId="000000C1">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Bats / Plate Appearances (PA)</w:t>
      </w:r>
    </w:p>
    <w:p w:rsidR="00000000" w:rsidDel="00000000" w:rsidP="00000000" w:rsidRDefault="00000000" w:rsidRPr="00000000" w14:paraId="000000C3">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official at-bat comes when a batter reaches base via a fielder's choice, hit or an error (not including catcher's interference) or when a batter gets out (not on a sacrifice bunt or sacrifice fly) </w:t>
      </w:r>
    </w:p>
    <w:p w:rsidR="00000000" w:rsidDel="00000000" w:rsidP="00000000" w:rsidRDefault="00000000" w:rsidRPr="00000000" w14:paraId="000000C5">
      <w:pPr>
        <w:numPr>
          <w:ilvl w:val="0"/>
          <w:numId w:val="10"/>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At-bats are used as the denominator when determining batting average and slugging percentage. Players who bat higher in the order will typically finish the season with more at-bats than players who hit toward the bottom. Similarly, players who walk infrequently also typically record a higher-than-usual number of at-bats in a season, because walks do not count as at-bats.</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jc w:val="center"/>
        <w:rPr>
          <w:rFonts w:ascii="Calibri" w:cs="Calibri" w:eastAsia="Calibri" w:hAnsi="Calibri"/>
          <w:b w:val="1"/>
          <w:color w:val="000000"/>
          <w:sz w:val="28"/>
          <w:szCs w:val="28"/>
          <w:highlight w:val="white"/>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Catchers</w:t>
      </w:r>
      <w:r w:rsidDel="00000000" w:rsidR="00000000" w:rsidRPr="00000000">
        <w:rPr>
          <w:rtl w:val="0"/>
        </w:rPr>
      </w:r>
    </w:p>
    <w:p w:rsidR="00000000" w:rsidDel="00000000" w:rsidP="00000000" w:rsidRDefault="00000000" w:rsidRPr="00000000" w14:paraId="000000C9">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[Pop-Time, Arm Velo]</w:t>
      </w:r>
    </w:p>
    <w:p w:rsidR="00000000" w:rsidDel="00000000" w:rsidP="00000000" w:rsidRDefault="00000000" w:rsidRPr="00000000" w14:paraId="000000CA">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Batting</w:t>
      </w:r>
      <w:r w:rsidDel="00000000" w:rsidR="00000000" w:rsidRPr="00000000">
        <w:rPr>
          <w:rtl w:val="0"/>
        </w:rPr>
      </w:r>
    </w:p>
    <w:p w:rsidR="00000000" w:rsidDel="00000000" w:rsidP="00000000" w:rsidRDefault="00000000" w:rsidRPr="00000000" w14:paraId="000000CC">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w:t>
      </w:r>
      <w:r w:rsidDel="00000000" w:rsidR="00000000" w:rsidRPr="00000000">
        <w:rPr>
          <w:rFonts w:ascii="Calibri" w:cs="Calibri" w:eastAsia="Calibri" w:hAnsi="Calibri"/>
          <w:b w:val="1"/>
          <w:sz w:val="26"/>
          <w:szCs w:val="26"/>
          <w:highlight w:val="white"/>
          <w:rtl w:val="0"/>
        </w:rPr>
        <w:t xml:space="preserve">AVG</w:t>
      </w:r>
      <w:r w:rsidDel="00000000" w:rsidR="00000000" w:rsidRPr="00000000">
        <w:rPr>
          <w:rFonts w:ascii="Calibri" w:cs="Calibri" w:eastAsia="Calibri" w:hAnsi="Calibri"/>
          <w:b w:val="1"/>
          <w:color w:val="000000"/>
          <w:sz w:val="26"/>
          <w:szCs w:val="26"/>
          <w:highlight w:val="white"/>
          <w:rtl w:val="0"/>
        </w:rPr>
        <w:t xml:space="preserve">, OBP, OPS, QAB%, At </w:t>
      </w:r>
      <w:r w:rsidDel="00000000" w:rsidR="00000000" w:rsidRPr="00000000">
        <w:rPr>
          <w:rFonts w:ascii="Calibri" w:cs="Calibri" w:eastAsia="Calibri" w:hAnsi="Calibri"/>
          <w:b w:val="1"/>
          <w:sz w:val="26"/>
          <w:szCs w:val="26"/>
          <w:highlight w:val="white"/>
          <w:rtl w:val="0"/>
        </w:rPr>
        <w:t xml:space="preserve">Bats</w:t>
      </w:r>
      <w:r w:rsidDel="00000000" w:rsidR="00000000" w:rsidRPr="00000000">
        <w:rPr>
          <w:rFonts w:ascii="Calibri" w:cs="Calibri" w:eastAsia="Calibri" w:hAnsi="Calibri"/>
          <w:b w:val="1"/>
          <w:color w:val="000000"/>
          <w:sz w:val="26"/>
          <w:szCs w:val="26"/>
          <w:highlight w:val="white"/>
          <w:rtl w:val="0"/>
        </w:rPr>
        <w:t xml:space="preserve">]</w:t>
      </w:r>
    </w:p>
    <w:p w:rsidR="00000000" w:rsidDel="00000000" w:rsidP="00000000" w:rsidRDefault="00000000" w:rsidRPr="00000000" w14:paraId="000000CD">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Defense [OF &amp; IF]</w:t>
      </w:r>
      <w:r w:rsidDel="00000000" w:rsidR="00000000" w:rsidRPr="00000000">
        <w:rPr>
          <w:rtl w:val="0"/>
        </w:rPr>
      </w:r>
    </w:p>
    <w:p w:rsidR="00000000" w:rsidDel="00000000" w:rsidP="00000000" w:rsidRDefault="00000000" w:rsidRPr="00000000" w14:paraId="000000CF">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[Fielding %, Total Chances, Assists, POs, Arm Velo]</w:t>
      </w:r>
    </w:p>
    <w:p w:rsidR="00000000" w:rsidDel="00000000" w:rsidP="00000000" w:rsidRDefault="00000000" w:rsidRPr="00000000" w14:paraId="000000D0">
      <w:pPr>
        <w:rPr>
          <w:rFonts w:ascii="Calibri" w:cs="Calibri" w:eastAsia="Calibri" w:hAnsi="Calibri"/>
          <w:b w:val="1"/>
          <w:color w:val="000000"/>
          <w:sz w:val="26"/>
          <w:szCs w:val="26"/>
          <w:highlight w:val="white"/>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yellow"/>
          <w:rtl w:val="0"/>
        </w:rPr>
        <w:t xml:space="preserve">Pitching</w:t>
      </w:r>
      <w:r w:rsidDel="00000000" w:rsidR="00000000" w:rsidRPr="00000000">
        <w:rPr>
          <w:rtl w:val="0"/>
        </w:rPr>
      </w:r>
    </w:p>
    <w:p w:rsidR="00000000" w:rsidDel="00000000" w:rsidP="00000000" w:rsidRDefault="00000000" w:rsidRPr="00000000" w14:paraId="000000D2">
      <w:pPr>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[ERA, BAA, K/BB, </w:t>
      </w:r>
      <w:r w:rsidDel="00000000" w:rsidR="00000000" w:rsidRPr="00000000">
        <w:rPr>
          <w:rFonts w:ascii="Calibri" w:cs="Calibri" w:eastAsia="Calibri" w:hAnsi="Calibri"/>
          <w:b w:val="1"/>
          <w:sz w:val="26"/>
          <w:szCs w:val="26"/>
          <w:highlight w:val="white"/>
          <w:rtl w:val="0"/>
        </w:rPr>
        <w:t xml:space="preserve">Fastball</w:t>
      </w:r>
      <w:r w:rsidDel="00000000" w:rsidR="00000000" w:rsidRPr="00000000">
        <w:rPr>
          <w:rFonts w:ascii="Calibri" w:cs="Calibri" w:eastAsia="Calibri" w:hAnsi="Calibri"/>
          <w:b w:val="1"/>
          <w:color w:val="000000"/>
          <w:sz w:val="26"/>
          <w:szCs w:val="26"/>
          <w:highlight w:val="white"/>
          <w:rtl w:val="0"/>
        </w:rPr>
        <w:t xml:space="preserve">/Change-up speed, WHIP, Inning</w:t>
      </w:r>
      <w:r w:rsidDel="00000000" w:rsidR="00000000" w:rsidRPr="00000000">
        <w:rPr>
          <w:rFonts w:ascii="Calibri" w:cs="Calibri" w:eastAsia="Calibri" w:hAnsi="Calibri"/>
          <w:b w:val="1"/>
          <w:sz w:val="26"/>
          <w:szCs w:val="26"/>
          <w:highlight w:val="white"/>
          <w:rtl w:val="0"/>
        </w:rPr>
        <w:t xml:space="preserve">s Pitched</w:t>
      </w:r>
      <w:r w:rsidDel="00000000" w:rsidR="00000000" w:rsidRPr="00000000">
        <w:rPr>
          <w:rFonts w:ascii="Calibri" w:cs="Calibri" w:eastAsia="Calibri" w:hAnsi="Calibri"/>
          <w:b w:val="1"/>
          <w:color w:val="000000"/>
          <w:sz w:val="26"/>
          <w:szCs w:val="26"/>
          <w:highlight w:val="white"/>
          <w:rtl w:val="0"/>
        </w:rPr>
        <w:t xml:space="preserve">]</w:t>
      </w:r>
    </w:p>
    <w:p w:rsidR="00000000" w:rsidDel="00000000" w:rsidP="00000000" w:rsidRDefault="00000000" w:rsidRPr="00000000" w14:paraId="000000D3">
      <w:pPr>
        <w:rPr>
          <w:sz w:val="26"/>
          <w:szCs w:val="26"/>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xtra Inning" w:id="0" w:date="2024-05-09T15:53:1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threshold for quality number of TC? (best, worse)</w:t>
      </w:r>
    </w:p>
  </w:comment>
  <w:comment w:author="Stephanie Mike" w:id="1" w:date="2024-05-03T12:39:13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depends on the quality of teams they are facing.  One player could be playing teams that are not strong and can only hit soft ground balls, so the players fielding percentage would be very high.  The second player could be playing up a division or better teams, who are hitting hard ground balls and line drives, so the fielding would be of better quality</w:t>
      </w:r>
    </w:p>
  </w:comment>
  <w:comment w:author="Extra Inning" w:id="2" w:date="2024-05-09T15:57:10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meeting with the developer and he's wanting to know how you find the information to determine who the best teams are so he can work to find a way to automate it.</w:t>
      </w:r>
    </w:p>
  </w:comment>
  <w:comment w:author="Stephanie Mike" w:id="4" w:date="2024-05-03T12:43:35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 Velo is the overhand (normal) throwing metric.  An outfielder throwing back to the infielder after catching a ball, or an infielder throwing across the diamond.  The Fast Ball and Change up speed is for a Pitcher only and is different metric than Arm Velo</w:t>
      </w:r>
    </w:p>
  </w:comment>
  <w:comment w:author="Stephanie Mike" w:id="5" w:date="2024-05-03T12:43:35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 Velo is the overhand (normal) throwing metric.  An outfielder throwing back to the infielder after catching a ball, or an infielder throwing across the diamond.  The Fast Ball and Change up speed is for a Pitcher only and is different metric than Arm Velo</w:t>
      </w:r>
    </w:p>
  </w:comment>
  <w:comment w:author="Stephanie Mike" w:id="3" w:date="2024-05-03T12:41:41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Catcher and a First baseman will always have more PO than any other position because the ball is going to them more on assists.  So if you are comparing infielders, the SS, 2B and 3B will never have as many PO as a 1B.  So if a fielder has a high PO, just make sure you are comparing position to position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D6" w15:done="0"/>
  <w15:commentEx w15:paraId="000000D7" w15:done="0"/>
  <w15:commentEx w15:paraId="000000D8" w15:paraIdParent="000000D7" w15:done="0"/>
  <w15:commentEx w15:paraId="000000D9" w15:done="0"/>
  <w15:commentEx w15:paraId="000000DA" w15:done="0"/>
  <w15:commentEx w15:paraId="000000D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color w:val="0f4761"/>
      <w:sz w:val="28"/>
      <w:szCs w:val="28"/>
    </w:rPr>
  </w:style>
  <w:style w:type="paragraph" w:styleId="Heading4">
    <w:name w:val="heading 4"/>
    <w:basedOn w:val="Normal"/>
    <w:next w:val="Normal"/>
    <w:pPr>
      <w:keepNext w:val="1"/>
      <w:keepLines w:val="1"/>
      <w:spacing w:after="40" w:before="80" w:line="278.00000000000006" w:lineRule="auto"/>
    </w:pPr>
    <w:rPr>
      <w:i w:val="1"/>
      <w:color w:val="0f4761"/>
      <w:sz w:val="24"/>
      <w:szCs w:val="24"/>
    </w:rPr>
  </w:style>
  <w:style w:type="paragraph" w:styleId="Heading5">
    <w:name w:val="heading 5"/>
    <w:basedOn w:val="Normal"/>
    <w:next w:val="Normal"/>
    <w:pPr>
      <w:keepNext w:val="1"/>
      <w:keepLines w:val="1"/>
      <w:spacing w:after="40" w:before="80" w:line="278.00000000000006" w:lineRule="auto"/>
    </w:pPr>
    <w:rPr>
      <w:color w:val="0f4761"/>
      <w:sz w:val="24"/>
      <w:szCs w:val="24"/>
    </w:rPr>
  </w:style>
  <w:style w:type="paragraph" w:styleId="Heading6">
    <w:name w:val="heading 6"/>
    <w:basedOn w:val="Normal"/>
    <w:next w:val="Normal"/>
    <w:pPr>
      <w:keepNext w:val="1"/>
      <w:keepLines w:val="1"/>
      <w:spacing w:after="0" w:before="40" w:line="278.00000000000006" w:lineRule="auto"/>
    </w:pPr>
    <w:rPr>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2C7AD1"/>
    <w:pPr>
      <w:spacing w:line="256" w:lineRule="auto"/>
    </w:pPr>
    <w:rPr>
      <w:sz w:val="22"/>
      <w:szCs w:val="22"/>
    </w:rPr>
  </w:style>
  <w:style w:type="paragraph" w:styleId="Heading1">
    <w:name w:val="heading 1"/>
    <w:basedOn w:val="Normal"/>
    <w:next w:val="Normal"/>
    <w:link w:val="Heading1Char"/>
    <w:uiPriority w:val="9"/>
    <w:qFormat w:val="1"/>
    <w:rsid w:val="002C7AD1"/>
    <w:pPr>
      <w:keepNext w:val="1"/>
      <w:keepLines w:val="1"/>
      <w:spacing w:after="80" w:before="360" w:line="278"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C7AD1"/>
    <w:pPr>
      <w:keepNext w:val="1"/>
      <w:keepLines w:val="1"/>
      <w:spacing w:after="80" w:before="160" w:line="278"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C7AD1"/>
    <w:pPr>
      <w:keepNext w:val="1"/>
      <w:keepLines w:val="1"/>
      <w:spacing w:after="80" w:before="160" w:line="278"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C7AD1"/>
    <w:pPr>
      <w:keepNext w:val="1"/>
      <w:keepLines w:val="1"/>
      <w:spacing w:after="40" w:before="80" w:line="278" w:lineRule="auto"/>
      <w:outlineLvl w:val="3"/>
    </w:pPr>
    <w:rPr>
      <w:rFonts w:cstheme="majorBidi" w:eastAsiaTheme="majorEastAsia"/>
      <w:i w:val="1"/>
      <w:iCs w:val="1"/>
      <w:color w:val="0f476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C7AD1"/>
    <w:pPr>
      <w:keepNext w:val="1"/>
      <w:keepLines w:val="1"/>
      <w:spacing w:after="40" w:before="80" w:line="278" w:lineRule="auto"/>
      <w:outlineLvl w:val="4"/>
    </w:pPr>
    <w:rPr>
      <w:rFonts w:cstheme="majorBidi" w:eastAsiaTheme="majorEastAsia"/>
      <w:color w:val="0f4761" w:themeColor="accent1" w:themeShade="0000BF"/>
      <w:sz w:val="24"/>
      <w:szCs w:val="24"/>
    </w:rPr>
  </w:style>
  <w:style w:type="paragraph" w:styleId="Heading6">
    <w:name w:val="heading 6"/>
    <w:basedOn w:val="Normal"/>
    <w:next w:val="Normal"/>
    <w:link w:val="Heading6Char"/>
    <w:uiPriority w:val="9"/>
    <w:semiHidden w:val="1"/>
    <w:unhideWhenUsed w:val="1"/>
    <w:qFormat w:val="1"/>
    <w:rsid w:val="002C7AD1"/>
    <w:pPr>
      <w:keepNext w:val="1"/>
      <w:keepLines w:val="1"/>
      <w:spacing w:after="0" w:before="40" w:line="278" w:lineRule="auto"/>
      <w:outlineLvl w:val="5"/>
    </w:pPr>
    <w:rPr>
      <w:rFonts w:cstheme="majorBidi" w:eastAsiaTheme="majorEastAsia"/>
      <w:i w:val="1"/>
      <w:iCs w:val="1"/>
      <w:color w:val="595959" w:themeColor="text1" w:themeTint="0000A6"/>
      <w:sz w:val="24"/>
      <w:szCs w:val="24"/>
    </w:rPr>
  </w:style>
  <w:style w:type="paragraph" w:styleId="Heading7">
    <w:name w:val="heading 7"/>
    <w:basedOn w:val="Normal"/>
    <w:next w:val="Normal"/>
    <w:link w:val="Heading7Char"/>
    <w:uiPriority w:val="9"/>
    <w:semiHidden w:val="1"/>
    <w:unhideWhenUsed w:val="1"/>
    <w:qFormat w:val="1"/>
    <w:rsid w:val="002C7AD1"/>
    <w:pPr>
      <w:keepNext w:val="1"/>
      <w:keepLines w:val="1"/>
      <w:spacing w:after="0" w:before="40" w:line="278" w:lineRule="auto"/>
      <w:outlineLvl w:val="6"/>
    </w:pPr>
    <w:rPr>
      <w:rFonts w:cstheme="majorBidi" w:eastAsiaTheme="majorEastAsia"/>
      <w:color w:val="595959" w:themeColor="text1" w:themeTint="0000A6"/>
      <w:sz w:val="24"/>
      <w:szCs w:val="24"/>
    </w:rPr>
  </w:style>
  <w:style w:type="paragraph" w:styleId="Heading8">
    <w:name w:val="heading 8"/>
    <w:basedOn w:val="Normal"/>
    <w:next w:val="Normal"/>
    <w:link w:val="Heading8Char"/>
    <w:uiPriority w:val="9"/>
    <w:semiHidden w:val="1"/>
    <w:unhideWhenUsed w:val="1"/>
    <w:qFormat w:val="1"/>
    <w:rsid w:val="002C7AD1"/>
    <w:pPr>
      <w:keepNext w:val="1"/>
      <w:keepLines w:val="1"/>
      <w:spacing w:after="0" w:line="278" w:lineRule="auto"/>
      <w:outlineLvl w:val="7"/>
    </w:pPr>
    <w:rPr>
      <w:rFonts w:cstheme="majorBidi" w:eastAsiaTheme="majorEastAsia"/>
      <w:i w:val="1"/>
      <w:iCs w:val="1"/>
      <w:color w:val="272727" w:themeColor="text1" w:themeTint="0000D8"/>
      <w:sz w:val="24"/>
      <w:szCs w:val="24"/>
    </w:rPr>
  </w:style>
  <w:style w:type="paragraph" w:styleId="Heading9">
    <w:name w:val="heading 9"/>
    <w:basedOn w:val="Normal"/>
    <w:next w:val="Normal"/>
    <w:link w:val="Heading9Char"/>
    <w:uiPriority w:val="9"/>
    <w:semiHidden w:val="1"/>
    <w:unhideWhenUsed w:val="1"/>
    <w:qFormat w:val="1"/>
    <w:rsid w:val="002C7AD1"/>
    <w:pPr>
      <w:keepNext w:val="1"/>
      <w:keepLines w:val="1"/>
      <w:spacing w:after="0" w:line="278" w:lineRule="auto"/>
      <w:outlineLvl w:val="8"/>
    </w:pPr>
    <w:rPr>
      <w:rFonts w:cstheme="majorBidi" w:eastAsiaTheme="majorEastAsia"/>
      <w:color w:val="272727" w:themeColor="text1" w:themeTint="0000D8"/>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7AD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C7AD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C7A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C7A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C7A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C7A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C7A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C7A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C7AD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C7AD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C7AD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C7AD1"/>
    <w:pPr>
      <w:numPr>
        <w:ilvl w:val="1"/>
      </w:numPr>
      <w:spacing w:line="278"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C7A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C7AD1"/>
    <w:pPr>
      <w:spacing w:before="160" w:line="278" w:lineRule="auto"/>
      <w:jc w:val="center"/>
    </w:pPr>
    <w:rPr>
      <w:i w:val="1"/>
      <w:iCs w:val="1"/>
      <w:color w:val="404040" w:themeColor="text1" w:themeTint="0000BF"/>
      <w:sz w:val="24"/>
      <w:szCs w:val="24"/>
    </w:rPr>
  </w:style>
  <w:style w:type="character" w:styleId="QuoteChar" w:customStyle="1">
    <w:name w:val="Quote Char"/>
    <w:basedOn w:val="DefaultParagraphFont"/>
    <w:link w:val="Quote"/>
    <w:uiPriority w:val="29"/>
    <w:rsid w:val="002C7AD1"/>
    <w:rPr>
      <w:i w:val="1"/>
      <w:iCs w:val="1"/>
      <w:color w:val="404040" w:themeColor="text1" w:themeTint="0000BF"/>
    </w:rPr>
  </w:style>
  <w:style w:type="paragraph" w:styleId="ListParagraph">
    <w:name w:val="List Paragraph"/>
    <w:basedOn w:val="Normal"/>
    <w:uiPriority w:val="34"/>
    <w:qFormat w:val="1"/>
    <w:rsid w:val="002C7AD1"/>
    <w:pPr>
      <w:spacing w:line="278" w:lineRule="auto"/>
      <w:ind w:left="720"/>
      <w:contextualSpacing w:val="1"/>
    </w:pPr>
    <w:rPr>
      <w:sz w:val="24"/>
      <w:szCs w:val="24"/>
    </w:rPr>
  </w:style>
  <w:style w:type="character" w:styleId="IntenseEmphasis">
    <w:name w:val="Intense Emphasis"/>
    <w:basedOn w:val="DefaultParagraphFont"/>
    <w:uiPriority w:val="21"/>
    <w:qFormat w:val="1"/>
    <w:rsid w:val="002C7AD1"/>
    <w:rPr>
      <w:i w:val="1"/>
      <w:iCs w:val="1"/>
      <w:color w:val="0f4761" w:themeColor="accent1" w:themeShade="0000BF"/>
    </w:rPr>
  </w:style>
  <w:style w:type="paragraph" w:styleId="IntenseQuote">
    <w:name w:val="Intense Quote"/>
    <w:basedOn w:val="Normal"/>
    <w:next w:val="Normal"/>
    <w:link w:val="IntenseQuoteChar"/>
    <w:uiPriority w:val="30"/>
    <w:qFormat w:val="1"/>
    <w:rsid w:val="002C7AD1"/>
    <w:pPr>
      <w:pBdr>
        <w:top w:color="0f4761" w:space="10" w:sz="4" w:themeColor="accent1" w:themeShade="0000BF" w:val="single"/>
        <w:bottom w:color="0f4761" w:space="10" w:sz="4" w:themeColor="accent1" w:themeShade="0000BF" w:val="single"/>
      </w:pBdr>
      <w:spacing w:after="360" w:before="360" w:line="278" w:lineRule="auto"/>
      <w:ind w:left="864" w:right="864"/>
      <w:jc w:val="center"/>
    </w:pPr>
    <w:rPr>
      <w:i w:val="1"/>
      <w:iCs w:val="1"/>
      <w:color w:val="0f4761" w:themeColor="accent1" w:themeShade="0000BF"/>
      <w:sz w:val="24"/>
      <w:szCs w:val="24"/>
    </w:rPr>
  </w:style>
  <w:style w:type="character" w:styleId="IntenseQuoteChar" w:customStyle="1">
    <w:name w:val="Intense Quote Char"/>
    <w:basedOn w:val="DefaultParagraphFont"/>
    <w:link w:val="IntenseQuote"/>
    <w:uiPriority w:val="30"/>
    <w:rsid w:val="002C7AD1"/>
    <w:rPr>
      <w:i w:val="1"/>
      <w:iCs w:val="1"/>
      <w:color w:val="0f4761" w:themeColor="accent1" w:themeShade="0000BF"/>
    </w:rPr>
  </w:style>
  <w:style w:type="character" w:styleId="IntenseReference">
    <w:name w:val="Intense Reference"/>
    <w:basedOn w:val="DefaultParagraphFont"/>
    <w:uiPriority w:val="32"/>
    <w:qFormat w:val="1"/>
    <w:rsid w:val="002C7AD1"/>
    <w:rPr>
      <w:b w:val="1"/>
      <w:bCs w:val="1"/>
      <w:smallCaps w:val="1"/>
      <w:color w:val="0f4761" w:themeColor="accent1" w:themeShade="0000BF"/>
      <w:spacing w:val="5"/>
    </w:rPr>
  </w:style>
  <w:style w:type="paragraph" w:styleId="Subtitle">
    <w:name w:val="Subtitle"/>
    <w:basedOn w:val="Normal"/>
    <w:next w:val="Normal"/>
    <w:pPr>
      <w:spacing w:line="278.00000000000006"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4dIcOo7Q0enFjbEkCwUE/JLfQ==">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2024-04-15T18:27:00Z</dcterms:created>
  <dc:creator>Bonnie Holland</dc:creator>
</cp:coreProperties>
</file>